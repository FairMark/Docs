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E0D08" w14:textId="77777777" w:rsidR="00A100BD" w:rsidRDefault="00A100BD" w:rsidP="009F2C7D">
      <w:pPr>
        <w:pStyle w:val="a9"/>
      </w:pPr>
    </w:p>
    <w:p w14:paraId="786B3789" w14:textId="226F4DFA" w:rsidR="009F2C7D" w:rsidRPr="000845B6" w:rsidRDefault="009F2C7D" w:rsidP="009F2C7D">
      <w:pPr>
        <w:pStyle w:val="a9"/>
      </w:pPr>
      <w:r>
        <w:t xml:space="preserve">Инструкция по получению </w:t>
      </w:r>
      <w:r>
        <w:rPr>
          <w:lang w:val="en-US"/>
        </w:rPr>
        <w:t>clientToken</w:t>
      </w:r>
      <w:r w:rsidRPr="009F2C7D">
        <w:t xml:space="preserve"> </w:t>
      </w:r>
      <w:r>
        <w:t xml:space="preserve">и </w:t>
      </w:r>
      <w:r>
        <w:rPr>
          <w:lang w:val="en-US"/>
        </w:rPr>
        <w:t>OMS</w:t>
      </w:r>
      <w:r w:rsidR="00A100BD">
        <w:t xml:space="preserve"> </w:t>
      </w:r>
      <w:r w:rsidR="00A100BD">
        <w:rPr>
          <w:lang w:val="en-US"/>
        </w:rPr>
        <w:t>ID</w:t>
      </w:r>
      <w:ins w:id="0" w:author="Остапенко Ю.Д." w:date="2020-04-22T19:51:00Z">
        <w:r w:rsidR="000845B6">
          <w:t xml:space="preserve"> в СУЗ-Облако</w:t>
        </w:r>
      </w:ins>
    </w:p>
    <w:p w14:paraId="4BA35E38" w14:textId="77777777" w:rsidR="009F2C7D" w:rsidRPr="00A100BD" w:rsidRDefault="009F2C7D" w:rsidP="009F2C7D"/>
    <w:p w14:paraId="2DA7F83C" w14:textId="584D3EA4" w:rsidR="00AC47C8" w:rsidRPr="009F2C7D" w:rsidRDefault="00BD3814" w:rsidP="00A100BD">
      <w:pPr>
        <w:jc w:val="both"/>
        <w:rPr>
          <w:sz w:val="24"/>
          <w:szCs w:val="24"/>
        </w:rPr>
      </w:pPr>
      <w:r w:rsidRPr="00BD3814">
        <w:rPr>
          <w:b/>
          <w:color w:val="C00000"/>
          <w:sz w:val="24"/>
          <w:szCs w:val="24"/>
        </w:rPr>
        <w:t>!!!</w:t>
      </w:r>
      <w:r>
        <w:rPr>
          <w:sz w:val="24"/>
          <w:szCs w:val="24"/>
        </w:rPr>
        <w:t xml:space="preserve"> </w:t>
      </w:r>
      <w:r w:rsidR="00AC47C8" w:rsidRPr="009F2C7D">
        <w:rPr>
          <w:sz w:val="24"/>
          <w:szCs w:val="24"/>
        </w:rPr>
        <w:t xml:space="preserve">Данная инструкция необходима только в случае, если Вы планируете работать через </w:t>
      </w:r>
      <w:r w:rsidR="00AC47C8" w:rsidRPr="009F2C7D">
        <w:rPr>
          <w:sz w:val="24"/>
          <w:szCs w:val="24"/>
          <w:lang w:val="en-US"/>
        </w:rPr>
        <w:t>API</w:t>
      </w:r>
      <w:ins w:id="1" w:author="Остапенко Ю.Д." w:date="2020-04-22T19:44:00Z">
        <w:r w:rsidR="000845B6">
          <w:rPr>
            <w:sz w:val="24"/>
            <w:szCs w:val="24"/>
          </w:rPr>
          <w:t xml:space="preserve"> </w:t>
        </w:r>
      </w:ins>
      <w:ins w:id="2" w:author="Остапенко Ю.Д." w:date="2020-04-22T19:45:00Z">
        <w:r w:rsidR="000845B6">
          <w:rPr>
            <w:sz w:val="24"/>
            <w:szCs w:val="24"/>
          </w:rPr>
          <w:t>станции управления заказами (</w:t>
        </w:r>
      </w:ins>
      <w:ins w:id="3" w:author="Остапенко Ю.Д." w:date="2020-04-22T19:44:00Z">
        <w:r w:rsidR="000845B6">
          <w:rPr>
            <w:sz w:val="24"/>
            <w:szCs w:val="24"/>
          </w:rPr>
          <w:t>СУЗ</w:t>
        </w:r>
      </w:ins>
      <w:ins w:id="4" w:author="Остапенко Ю.Д." w:date="2020-04-22T19:45:00Z">
        <w:r w:rsidR="000845B6">
          <w:rPr>
            <w:sz w:val="24"/>
            <w:szCs w:val="24"/>
          </w:rPr>
          <w:t>)</w:t>
        </w:r>
      </w:ins>
      <w:r w:rsidR="00AC47C8" w:rsidRPr="009F2C7D">
        <w:rPr>
          <w:sz w:val="24"/>
          <w:szCs w:val="24"/>
        </w:rPr>
        <w:t>.</w:t>
      </w:r>
    </w:p>
    <w:p w14:paraId="57E28590" w14:textId="1BC912BC" w:rsidR="000845B6" w:rsidRDefault="000845B6" w:rsidP="00A100BD">
      <w:pPr>
        <w:pStyle w:val="ab"/>
        <w:numPr>
          <w:ilvl w:val="0"/>
          <w:numId w:val="1"/>
        </w:numPr>
        <w:jc w:val="both"/>
        <w:rPr>
          <w:ins w:id="5" w:author="Остапенко Ю.Д." w:date="2020-04-22T19:45:00Z"/>
          <w:sz w:val="24"/>
          <w:szCs w:val="24"/>
        </w:rPr>
      </w:pPr>
      <w:ins w:id="6" w:author="Остапенко Ю.Д." w:date="2020-04-22T19:45:00Z">
        <w:r>
          <w:rPr>
            <w:sz w:val="24"/>
            <w:szCs w:val="24"/>
          </w:rPr>
          <w:t>Вам необходимо авторизоваться в СУЗ</w:t>
        </w:r>
      </w:ins>
      <w:ins w:id="7" w:author="Остапенко Ю.Д." w:date="2020-04-22T19:51:00Z">
        <w:r>
          <w:rPr>
            <w:sz w:val="24"/>
            <w:szCs w:val="24"/>
          </w:rPr>
          <w:t>-Облако</w:t>
        </w:r>
      </w:ins>
      <w:ins w:id="8" w:author="Остапенко Ю.Д." w:date="2020-04-22T19:45:00Z">
        <w:r>
          <w:rPr>
            <w:sz w:val="24"/>
            <w:szCs w:val="24"/>
          </w:rPr>
          <w:t>.</w:t>
        </w:r>
      </w:ins>
    </w:p>
    <w:p w14:paraId="4BF65BD8" w14:textId="233A4592" w:rsidR="000845B6" w:rsidRPr="00926E1B" w:rsidRDefault="00926E1B" w:rsidP="00926E1B">
      <w:pPr>
        <w:pStyle w:val="ab"/>
        <w:jc w:val="both"/>
        <w:rPr>
          <w:ins w:id="9" w:author="Остапенко Ю.Д." w:date="2020-04-22T19:53:00Z"/>
          <w:sz w:val="24"/>
          <w:szCs w:val="24"/>
          <w:rPrChange w:id="10" w:author="Остапенко Ю.Д." w:date="2020-04-23T18:24:00Z">
            <w:rPr>
              <w:ins w:id="11" w:author="Остапенко Ю.Д." w:date="2020-04-22T19:53:00Z"/>
            </w:rPr>
          </w:rPrChange>
        </w:rPr>
      </w:pPr>
      <w:ins w:id="12" w:author="Остапенко Ю.Д." w:date="2020-04-23T18:23:00Z">
        <w:r>
          <w:rPr>
            <w:sz w:val="24"/>
            <w:szCs w:val="24"/>
          </w:rPr>
          <w:t>Участники</w:t>
        </w:r>
        <w:r w:rsidRPr="00926E1B">
          <w:rPr>
            <w:sz w:val="24"/>
            <w:szCs w:val="24"/>
          </w:rPr>
          <w:t xml:space="preserve"> товарной группы </w:t>
        </w:r>
        <w:r w:rsidRPr="00926E1B">
          <w:rPr>
            <w:b/>
            <w:bCs/>
            <w:sz w:val="24"/>
            <w:szCs w:val="24"/>
          </w:rPr>
          <w:t>«Табак»</w:t>
        </w:r>
        <w:r w:rsidRPr="00926E1B">
          <w:rPr>
            <w:sz w:val="24"/>
            <w:szCs w:val="24"/>
          </w:rPr>
          <w:t xml:space="preserve"> </w:t>
        </w:r>
        <w:r>
          <w:rPr>
            <w:sz w:val="24"/>
            <w:szCs w:val="24"/>
          </w:rPr>
          <w:t>для перехода в СУЗ должны использовать прям</w:t>
        </w:r>
      </w:ins>
      <w:ins w:id="13" w:author="Остапенко Ю.Д." w:date="2020-04-23T18:24:00Z">
        <w:r>
          <w:rPr>
            <w:sz w:val="24"/>
            <w:szCs w:val="24"/>
          </w:rPr>
          <w:t xml:space="preserve">ую ссылку </w:t>
        </w:r>
        <w:r w:rsidRPr="00926E1B">
          <w:rPr>
            <w:sz w:val="24"/>
            <w:szCs w:val="24"/>
            <w:rPrChange w:id="14" w:author="Остапенко Ю.Д." w:date="2020-04-23T18:24:00Z">
              <w:rPr>
                <w:sz w:val="24"/>
                <w:szCs w:val="24"/>
                <w:lang w:val="en-US"/>
              </w:rPr>
            </w:rPrChange>
          </w:rPr>
          <w:t>(</w:t>
        </w:r>
        <w:r>
          <w:rPr>
            <w:sz w:val="24"/>
            <w:szCs w:val="24"/>
            <w:lang w:val="en-US"/>
          </w:rPr>
          <w:t>URL</w:t>
        </w:r>
        <w:r>
          <w:rPr>
            <w:sz w:val="24"/>
            <w:szCs w:val="24"/>
          </w:rPr>
          <w:t>-адрес</w:t>
        </w:r>
        <w:r w:rsidRPr="00926E1B">
          <w:rPr>
            <w:sz w:val="24"/>
            <w:szCs w:val="24"/>
            <w:rPrChange w:id="15" w:author="Остапенко Ю.Д." w:date="2020-04-23T18:24:00Z">
              <w:rPr>
                <w:sz w:val="24"/>
                <w:szCs w:val="24"/>
                <w:lang w:val="en-US"/>
              </w:rPr>
            </w:rPrChange>
          </w:rPr>
          <w:t>)</w:t>
        </w:r>
        <w:r>
          <w:rPr>
            <w:sz w:val="24"/>
            <w:szCs w:val="24"/>
          </w:rPr>
          <w:t xml:space="preserve"> на СУЗ.</w:t>
        </w:r>
      </w:ins>
    </w:p>
    <w:p w14:paraId="52550A9E" w14:textId="4AA2557B" w:rsidR="00E41887" w:rsidRPr="000845B6" w:rsidRDefault="00926E1B">
      <w:pPr>
        <w:pStyle w:val="ab"/>
        <w:jc w:val="both"/>
        <w:rPr>
          <w:sz w:val="24"/>
          <w:szCs w:val="24"/>
          <w:rPrChange w:id="16" w:author="Остапенко Ю.Д." w:date="2020-04-22T19:48:00Z">
            <w:rPr/>
          </w:rPrChange>
        </w:rPr>
        <w:pPrChange w:id="17" w:author="Остапенко Ю.Д." w:date="2020-04-22T19:50:00Z">
          <w:pPr>
            <w:pStyle w:val="ab"/>
            <w:numPr>
              <w:numId w:val="1"/>
            </w:numPr>
            <w:ind w:hanging="360"/>
            <w:jc w:val="both"/>
          </w:pPr>
        </w:pPrChange>
      </w:pPr>
      <w:ins w:id="18" w:author="Остапенко Ю.Д." w:date="2020-04-23T18:25:00Z">
        <w:r>
          <w:rPr>
            <w:sz w:val="24"/>
            <w:szCs w:val="24"/>
          </w:rPr>
          <w:t xml:space="preserve">Участникам </w:t>
        </w:r>
      </w:ins>
      <w:ins w:id="19" w:author="Остапенко Ю.Д." w:date="2020-04-22T19:52:00Z">
        <w:r w:rsidR="000845B6">
          <w:rPr>
            <w:sz w:val="24"/>
            <w:szCs w:val="24"/>
          </w:rPr>
          <w:t>товарной групп</w:t>
        </w:r>
      </w:ins>
      <w:ins w:id="20" w:author="Остапенко Ю.Д." w:date="2020-04-22T19:53:00Z">
        <w:r w:rsidR="000845B6">
          <w:rPr>
            <w:sz w:val="24"/>
            <w:szCs w:val="24"/>
          </w:rPr>
          <w:t>ы</w:t>
        </w:r>
      </w:ins>
      <w:ins w:id="21" w:author="Остапенко Ю.Д." w:date="2020-04-22T19:52:00Z">
        <w:r w:rsidR="000845B6">
          <w:rPr>
            <w:sz w:val="24"/>
            <w:szCs w:val="24"/>
          </w:rPr>
          <w:t xml:space="preserve"> </w:t>
        </w:r>
        <w:r w:rsidR="000845B6" w:rsidRPr="00ED4184">
          <w:rPr>
            <w:b/>
            <w:bCs/>
            <w:sz w:val="24"/>
            <w:szCs w:val="24"/>
            <w:rPrChange w:id="22" w:author="Остапенко Ю.Д." w:date="2020-04-22T20:01:00Z">
              <w:rPr>
                <w:sz w:val="24"/>
                <w:szCs w:val="24"/>
              </w:rPr>
            </w:rPrChange>
          </w:rPr>
          <w:t>«Лекарственные препараты для медицинского применения»</w:t>
        </w:r>
        <w:r w:rsidR="000845B6">
          <w:rPr>
            <w:sz w:val="24"/>
            <w:szCs w:val="24"/>
          </w:rPr>
          <w:t xml:space="preserve"> п</w:t>
        </w:r>
      </w:ins>
      <w:del w:id="23" w:author="Остапенко Ю.Д." w:date="2020-04-22T19:52:00Z">
        <w:r w:rsidR="00E41887" w:rsidRPr="000845B6" w:rsidDel="000845B6">
          <w:rPr>
            <w:sz w:val="24"/>
            <w:szCs w:val="24"/>
            <w:rPrChange w:id="24" w:author="Остапенко Ю.Д." w:date="2020-04-22T19:48:00Z">
              <w:rPr/>
            </w:rPrChange>
          </w:rPr>
          <w:delText>П</w:delText>
        </w:r>
      </w:del>
      <w:r w:rsidR="00E41887" w:rsidRPr="000845B6">
        <w:rPr>
          <w:sz w:val="24"/>
          <w:szCs w:val="24"/>
          <w:rPrChange w:id="25" w:author="Остапенко Ю.Д." w:date="2020-04-22T19:48:00Z">
            <w:rPr/>
          </w:rPrChange>
        </w:rPr>
        <w:t xml:space="preserve">осле авторизации в </w:t>
      </w:r>
      <w:r w:rsidR="00306A8C" w:rsidRPr="00ED4184">
        <w:rPr>
          <w:b/>
          <w:bCs/>
          <w:sz w:val="24"/>
          <w:szCs w:val="24"/>
          <w:rPrChange w:id="26" w:author="Остапенко Ю.Д." w:date="2020-04-22T20:01:00Z">
            <w:rPr/>
          </w:rPrChange>
        </w:rPr>
        <w:t>Ф</w:t>
      </w:r>
      <w:r w:rsidR="00E41887" w:rsidRPr="00ED4184">
        <w:rPr>
          <w:b/>
          <w:bCs/>
          <w:sz w:val="24"/>
          <w:szCs w:val="24"/>
          <w:rPrChange w:id="27" w:author="Остапенко Ю.Д." w:date="2020-04-22T20:01:00Z">
            <w:rPr/>
          </w:rPrChange>
        </w:rPr>
        <w:t>ГИС М</w:t>
      </w:r>
      <w:r w:rsidR="00306A8C" w:rsidRPr="00ED4184">
        <w:rPr>
          <w:b/>
          <w:bCs/>
          <w:sz w:val="24"/>
          <w:szCs w:val="24"/>
          <w:rPrChange w:id="28" w:author="Остапенко Ю.Д." w:date="2020-04-22T20:01:00Z">
            <w:rPr/>
          </w:rPrChange>
        </w:rPr>
        <w:t>ДЛП</w:t>
      </w:r>
      <w:r w:rsidR="00E41887" w:rsidRPr="000845B6">
        <w:rPr>
          <w:sz w:val="24"/>
          <w:szCs w:val="24"/>
          <w:rPrChange w:id="29" w:author="Остапенко Ю.Д." w:date="2020-04-22T19:48:00Z">
            <w:rPr/>
          </w:rPrChange>
        </w:rPr>
        <w:t xml:space="preserve"> </w:t>
      </w:r>
      <w:del w:id="30" w:author="Остапенко Ю.Д." w:date="2020-04-22T19:48:00Z">
        <w:r w:rsidR="007725F4" w:rsidRPr="000845B6" w:rsidDel="000845B6">
          <w:rPr>
            <w:sz w:val="24"/>
            <w:szCs w:val="24"/>
            <w:rPrChange w:id="31" w:author="Остапенко Ю.Д." w:date="2020-04-22T19:48:00Z">
              <w:rPr/>
            </w:rPrChange>
          </w:rPr>
          <w:delText xml:space="preserve">(авторизация должна осуществляться под пользователем с правами </w:delText>
        </w:r>
        <w:r w:rsidR="007725F4" w:rsidRPr="000845B6" w:rsidDel="000845B6">
          <w:rPr>
            <w:b/>
            <w:sz w:val="24"/>
            <w:szCs w:val="24"/>
            <w:rPrChange w:id="32" w:author="Остапенко Ю.Д." w:date="2020-04-22T19:48:00Z">
              <w:rPr>
                <w:b/>
              </w:rPr>
            </w:rPrChange>
          </w:rPr>
          <w:delText>администратора</w:delText>
        </w:r>
        <w:r w:rsidR="007725F4" w:rsidRPr="000845B6" w:rsidDel="000845B6">
          <w:rPr>
            <w:sz w:val="24"/>
            <w:szCs w:val="24"/>
            <w:rPrChange w:id="33" w:author="Остапенко Ю.Д." w:date="2020-04-22T19:48:00Z">
              <w:rPr/>
            </w:rPrChange>
          </w:rPr>
          <w:delText>)</w:delText>
        </w:r>
      </w:del>
      <w:r w:rsidR="007725F4" w:rsidRPr="000845B6">
        <w:rPr>
          <w:sz w:val="24"/>
          <w:szCs w:val="24"/>
          <w:rPrChange w:id="34" w:author="Остапенко Ю.Д." w:date="2020-04-22T19:48:00Z">
            <w:rPr/>
          </w:rPrChange>
        </w:rPr>
        <w:t xml:space="preserve"> </w:t>
      </w:r>
      <w:r w:rsidR="00E41887" w:rsidRPr="000845B6">
        <w:rPr>
          <w:sz w:val="24"/>
          <w:szCs w:val="24"/>
          <w:rPrChange w:id="35" w:author="Остапенко Ю.Д." w:date="2020-04-22T19:48:00Z">
            <w:rPr/>
          </w:rPrChange>
        </w:rPr>
        <w:t xml:space="preserve">необходимо </w:t>
      </w:r>
      <w:r w:rsidR="00306A8C" w:rsidRPr="000845B6">
        <w:rPr>
          <w:sz w:val="24"/>
          <w:szCs w:val="24"/>
          <w:rPrChange w:id="36" w:author="Остапенко Ю.Д." w:date="2020-04-22T19:48:00Z">
            <w:rPr/>
          </w:rPrChange>
        </w:rPr>
        <w:t xml:space="preserve">перейти в </w:t>
      </w:r>
      <w:del w:id="37" w:author="Остапенко Ю.Д." w:date="2020-04-22T19:48:00Z">
        <w:r w:rsidR="00306A8C" w:rsidRPr="000845B6" w:rsidDel="000845B6">
          <w:rPr>
            <w:sz w:val="24"/>
            <w:szCs w:val="24"/>
            <w:rPrChange w:id="38" w:author="Остапенко Ю.Д." w:date="2020-04-22T19:48:00Z">
              <w:rPr/>
            </w:rPrChange>
          </w:rPr>
          <w:delText>Станцию управления заказами (СУЗ)</w:delText>
        </w:r>
      </w:del>
      <w:ins w:id="39" w:author="Остапенко Ю.Д." w:date="2020-04-22T19:48:00Z">
        <w:r w:rsidR="000845B6">
          <w:rPr>
            <w:sz w:val="24"/>
            <w:szCs w:val="24"/>
          </w:rPr>
          <w:t>раздел «Профиль», зат</w:t>
        </w:r>
      </w:ins>
      <w:ins w:id="40" w:author="Остапенко Ю.Д." w:date="2020-04-22T19:49:00Z">
        <w:r w:rsidR="000845B6">
          <w:rPr>
            <w:sz w:val="24"/>
            <w:szCs w:val="24"/>
          </w:rPr>
          <w:t>ем</w:t>
        </w:r>
      </w:ins>
      <w:r w:rsidR="00306A8C" w:rsidRPr="000845B6">
        <w:rPr>
          <w:sz w:val="24"/>
          <w:szCs w:val="24"/>
          <w:rPrChange w:id="41" w:author="Остапенко Ю.Д." w:date="2020-04-22T19:48:00Z">
            <w:rPr/>
          </w:rPrChange>
        </w:rPr>
        <w:t xml:space="preserve"> </w:t>
      </w:r>
      <w:del w:id="42" w:author="Остапенко Ю.Д." w:date="2020-04-22T19:49:00Z">
        <w:r w:rsidR="008E4665" w:rsidRPr="000845B6" w:rsidDel="000845B6">
          <w:rPr>
            <w:sz w:val="24"/>
            <w:szCs w:val="24"/>
            <w:rPrChange w:id="43" w:author="Остапенко Ю.Д." w:date="2020-04-22T19:48:00Z">
              <w:rPr/>
            </w:rPrChange>
          </w:rPr>
          <w:delText>по нажатию кнопки</w:delText>
        </w:r>
      </w:del>
      <w:ins w:id="44" w:author="Остапенко Ю.Д." w:date="2020-04-22T19:49:00Z">
        <w:r w:rsidR="000845B6">
          <w:rPr>
            <w:sz w:val="24"/>
            <w:szCs w:val="24"/>
          </w:rPr>
          <w:t>нажать на кнопку</w:t>
        </w:r>
      </w:ins>
      <w:r w:rsidR="008E4665" w:rsidRPr="000845B6">
        <w:rPr>
          <w:sz w:val="24"/>
          <w:szCs w:val="24"/>
          <w:rPrChange w:id="45" w:author="Остапенко Ю.Д." w:date="2020-04-22T19:48:00Z">
            <w:rPr/>
          </w:rPrChange>
        </w:rPr>
        <w:t xml:space="preserve"> «Заказ </w:t>
      </w:r>
      <w:r w:rsidR="008E4665" w:rsidRPr="000845B6">
        <w:rPr>
          <w:sz w:val="24"/>
          <w:szCs w:val="24"/>
          <w:lang w:val="en-US"/>
          <w:rPrChange w:id="46" w:author="Остапенко Ю.Д." w:date="2020-04-22T19:48:00Z">
            <w:rPr>
              <w:lang w:val="en-US"/>
            </w:rPr>
          </w:rPrChange>
        </w:rPr>
        <w:t>SGTIN</w:t>
      </w:r>
      <w:r w:rsidR="008E4665" w:rsidRPr="000845B6">
        <w:rPr>
          <w:sz w:val="24"/>
          <w:szCs w:val="24"/>
          <w:rPrChange w:id="47" w:author="Остапенко Ю.Д." w:date="2020-04-22T19:48:00Z">
            <w:rPr/>
          </w:rPrChange>
        </w:rPr>
        <w:t>»</w:t>
      </w:r>
      <w:ins w:id="48" w:author="Остапенко Ю.Д." w:date="2020-04-22T19:49:00Z">
        <w:r w:rsidR="000845B6">
          <w:rPr>
            <w:sz w:val="24"/>
            <w:szCs w:val="24"/>
          </w:rPr>
          <w:t>.</w:t>
        </w:r>
      </w:ins>
      <w:del w:id="49" w:author="Остапенко Ю.Д." w:date="2020-04-22T19:49:00Z">
        <w:r w:rsidR="008E4665" w:rsidRPr="000845B6" w:rsidDel="000845B6">
          <w:rPr>
            <w:sz w:val="24"/>
            <w:szCs w:val="24"/>
            <w:rPrChange w:id="50" w:author="Остапенко Ю.Д." w:date="2020-04-22T19:48:00Z">
              <w:rPr/>
            </w:rPrChange>
          </w:rPr>
          <w:delText xml:space="preserve"> (кнопка расположена в разделе «Профиль» в ФГИС МДЛП)</w:delText>
        </w:r>
        <w:r w:rsidR="00E41887" w:rsidRPr="000845B6" w:rsidDel="000845B6">
          <w:rPr>
            <w:sz w:val="24"/>
            <w:szCs w:val="24"/>
            <w:rPrChange w:id="51" w:author="Остапенко Ю.Д." w:date="2020-04-22T19:48:00Z">
              <w:rPr/>
            </w:rPrChange>
          </w:rPr>
          <w:delText>.</w:delText>
        </w:r>
      </w:del>
    </w:p>
    <w:p w14:paraId="769FA2F8" w14:textId="0FF5F942" w:rsidR="000845B6" w:rsidDel="000845B6" w:rsidRDefault="008E4665" w:rsidP="000845B6">
      <w:pPr>
        <w:ind w:left="709"/>
        <w:jc w:val="both"/>
        <w:rPr>
          <w:del w:id="52" w:author="Остапенко Ю.Д." w:date="2020-04-22T19:52:00Z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442773" wp14:editId="27ADEED5">
            <wp:extent cx="5715000" cy="191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заголовк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AF3C" w14:textId="77777777" w:rsidR="00926E1B" w:rsidRDefault="00926E1B" w:rsidP="00ED4184">
      <w:pPr>
        <w:ind w:left="709"/>
        <w:jc w:val="both"/>
        <w:rPr>
          <w:ins w:id="53" w:author="Остапенко Ю.Д." w:date="2020-04-23T18:22:00Z"/>
          <w:sz w:val="24"/>
          <w:szCs w:val="24"/>
        </w:rPr>
      </w:pPr>
    </w:p>
    <w:p w14:paraId="07D31809" w14:textId="7995554D" w:rsidR="00ED4184" w:rsidRDefault="00926E1B" w:rsidP="00ED4184">
      <w:pPr>
        <w:ind w:left="709"/>
        <w:jc w:val="both"/>
        <w:rPr>
          <w:ins w:id="54" w:author="Остапенко Ю.Д." w:date="2020-04-22T19:57:00Z"/>
          <w:sz w:val="24"/>
          <w:szCs w:val="24"/>
        </w:rPr>
      </w:pPr>
      <w:ins w:id="55" w:author="Остапенко Ю.Д." w:date="2020-04-23T18:25:00Z">
        <w:r>
          <w:rPr>
            <w:sz w:val="24"/>
            <w:szCs w:val="24"/>
          </w:rPr>
          <w:t>Участникам</w:t>
        </w:r>
      </w:ins>
      <w:ins w:id="56" w:author="Остапенко Ю.Д." w:date="2020-04-22T19:56:00Z">
        <w:r w:rsidR="00ED4184">
          <w:rPr>
            <w:sz w:val="24"/>
            <w:szCs w:val="24"/>
          </w:rPr>
          <w:t xml:space="preserve"> </w:t>
        </w:r>
        <w:r w:rsidR="00ED4184" w:rsidRPr="00ED4184">
          <w:rPr>
            <w:b/>
            <w:bCs/>
            <w:sz w:val="24"/>
            <w:szCs w:val="24"/>
            <w:rPrChange w:id="57" w:author="Остапенко Ю.Д." w:date="2020-04-22T20:01:00Z">
              <w:rPr>
                <w:sz w:val="24"/>
                <w:szCs w:val="24"/>
              </w:rPr>
            </w:rPrChange>
          </w:rPr>
          <w:t>иных товарных групп</w:t>
        </w:r>
        <w:r w:rsidR="00ED4184">
          <w:rPr>
            <w:sz w:val="24"/>
            <w:szCs w:val="24"/>
          </w:rPr>
          <w:t xml:space="preserve"> после авторизации в </w:t>
        </w:r>
        <w:r w:rsidR="00ED4184" w:rsidRPr="00ED4184">
          <w:rPr>
            <w:b/>
            <w:bCs/>
            <w:sz w:val="24"/>
            <w:szCs w:val="24"/>
            <w:rPrChange w:id="58" w:author="Остапенко Ю.Д." w:date="2020-04-22T20:01:00Z">
              <w:rPr>
                <w:sz w:val="24"/>
                <w:szCs w:val="24"/>
              </w:rPr>
            </w:rPrChange>
          </w:rPr>
          <w:t>ФГИС МТ</w:t>
        </w:r>
        <w:r w:rsidR="00ED4184">
          <w:rPr>
            <w:sz w:val="24"/>
            <w:szCs w:val="24"/>
          </w:rPr>
          <w:t xml:space="preserve"> </w:t>
        </w:r>
      </w:ins>
      <w:ins w:id="59" w:author="Остапенко Ю.Д." w:date="2020-04-23T18:27:00Z">
        <w:r>
          <w:rPr>
            <w:sz w:val="24"/>
            <w:szCs w:val="24"/>
          </w:rPr>
          <w:t xml:space="preserve">под пользователем </w:t>
        </w:r>
        <w:r w:rsidRPr="00926E1B">
          <w:rPr>
            <w:b/>
            <w:bCs/>
            <w:sz w:val="24"/>
            <w:szCs w:val="24"/>
            <w:rPrChange w:id="60" w:author="Остапенко Ю.Д." w:date="2020-04-23T18:27:00Z">
              <w:rPr>
                <w:sz w:val="24"/>
                <w:szCs w:val="24"/>
              </w:rPr>
            </w:rPrChange>
          </w:rPr>
          <w:t>с ролью «Администратор»</w:t>
        </w:r>
        <w:r>
          <w:rPr>
            <w:sz w:val="24"/>
            <w:szCs w:val="24"/>
          </w:rPr>
          <w:t xml:space="preserve"> </w:t>
        </w:r>
      </w:ins>
      <w:ins w:id="61" w:author="Остапенко Ю.Д." w:date="2020-04-22T19:57:00Z">
        <w:r w:rsidR="00ED4184">
          <w:rPr>
            <w:sz w:val="24"/>
            <w:szCs w:val="24"/>
          </w:rPr>
          <w:t>необходимо в левом верхнем углу нажат</w:t>
        </w:r>
      </w:ins>
      <w:ins w:id="62" w:author="Остапенко Ю.Д." w:date="2020-04-22T19:58:00Z">
        <w:r w:rsidR="00ED4184">
          <w:rPr>
            <w:sz w:val="24"/>
            <w:szCs w:val="24"/>
          </w:rPr>
          <w:t>ь</w:t>
        </w:r>
      </w:ins>
      <w:ins w:id="63" w:author="Остапенко Ю.Д." w:date="2020-04-22T19:57:00Z">
        <w:r w:rsidR="00ED4184">
          <w:rPr>
            <w:sz w:val="24"/>
            <w:szCs w:val="24"/>
          </w:rPr>
          <w:t xml:space="preserve"> на кнопку </w:t>
        </w:r>
        <w:r w:rsidR="00ED4184">
          <w:rPr>
            <w:noProof/>
            <w:sz w:val="24"/>
            <w:szCs w:val="24"/>
          </w:rPr>
          <w:drawing>
            <wp:inline distT="0" distB="0" distL="0" distR="0" wp14:anchorId="6B171E55" wp14:editId="70F38C27">
              <wp:extent cx="317500" cy="304800"/>
              <wp:effectExtent l="0" t="0" r="0" b="0"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hoto_2020-04-22 19.55.43.jpe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500" cy="304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D4184">
          <w:rPr>
            <w:sz w:val="24"/>
            <w:szCs w:val="24"/>
          </w:rPr>
          <w:t xml:space="preserve"> и в контекстном меню выбрать значение «Станция управления заказами».</w:t>
        </w:r>
      </w:ins>
    </w:p>
    <w:p w14:paraId="19E9856A" w14:textId="29346BF9" w:rsidR="00ED4184" w:rsidRPr="00A100BD" w:rsidRDefault="00ED4184">
      <w:pPr>
        <w:ind w:left="709"/>
        <w:jc w:val="center"/>
        <w:rPr>
          <w:sz w:val="24"/>
          <w:szCs w:val="24"/>
        </w:rPr>
        <w:pPrChange w:id="64" w:author="Остапенко Ю.Д." w:date="2020-04-22T19:58:00Z">
          <w:pPr>
            <w:jc w:val="both"/>
          </w:pPr>
        </w:pPrChange>
      </w:pPr>
      <w:ins w:id="65" w:author="Остапенко Ю.Д." w:date="2020-04-22T19:58:00Z">
        <w:r>
          <w:rPr>
            <w:noProof/>
            <w:sz w:val="24"/>
            <w:szCs w:val="24"/>
          </w:rPr>
          <w:drawing>
            <wp:inline distT="0" distB="0" distL="0" distR="0" wp14:anchorId="07A489A7" wp14:editId="3F7E59B8">
              <wp:extent cx="4356100" cy="1701800"/>
              <wp:effectExtent l="0" t="0" r="0" b="0"/>
              <wp:docPr id="4" name="Рисунок 4" descr="Изображение выглядит как снимок экрана&#10;&#10;Автоматически созданное описание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hoto_2020-04-22 19.57.22.jpe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56100" cy="1701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C4BEDB2" w14:textId="7305E0C2" w:rsidR="00A100BD" w:rsidDel="00ED4184" w:rsidRDefault="00A100BD" w:rsidP="00A100BD">
      <w:pPr>
        <w:pStyle w:val="ab"/>
        <w:numPr>
          <w:ilvl w:val="0"/>
          <w:numId w:val="1"/>
        </w:numPr>
        <w:jc w:val="both"/>
        <w:rPr>
          <w:del w:id="66" w:author="Остапенко Ю.Д." w:date="2020-04-22T19:59:00Z"/>
          <w:sz w:val="24"/>
          <w:szCs w:val="24"/>
        </w:rPr>
      </w:pPr>
      <w:del w:id="67" w:author="Остапенко Ю.Д." w:date="2020-04-22T19:58:00Z">
        <w:r w:rsidDel="00ED4184">
          <w:rPr>
            <w:sz w:val="24"/>
            <w:szCs w:val="24"/>
          </w:rPr>
          <w:lastRenderedPageBreak/>
          <w:delText>П</w:delText>
        </w:r>
        <w:r w:rsidR="007725F4" w:rsidDel="00ED4184">
          <w:rPr>
            <w:sz w:val="24"/>
            <w:szCs w:val="24"/>
          </w:rPr>
          <w:delText>ри авторизации в ФГИС МДЛП</w:delText>
        </w:r>
        <w:r w:rsidDel="00ED4184">
          <w:rPr>
            <w:sz w:val="24"/>
            <w:szCs w:val="24"/>
          </w:rPr>
          <w:delText xml:space="preserve"> под администратором </w:delText>
        </w:r>
        <w:r w:rsidR="007725F4" w:rsidDel="00ED4184">
          <w:rPr>
            <w:sz w:val="24"/>
            <w:szCs w:val="24"/>
          </w:rPr>
          <w:delText xml:space="preserve">в СУЗ вы авторизовываетесь (посредством перехода по нажатию кнопки «Заказ </w:delText>
        </w:r>
        <w:r w:rsidR="007725F4" w:rsidDel="00ED4184">
          <w:rPr>
            <w:sz w:val="24"/>
            <w:szCs w:val="24"/>
            <w:lang w:val="en-US"/>
          </w:rPr>
          <w:delText>SGTIN</w:delText>
        </w:r>
        <w:r w:rsidR="007725F4" w:rsidDel="00ED4184">
          <w:rPr>
            <w:sz w:val="24"/>
            <w:szCs w:val="24"/>
          </w:rPr>
          <w:delText>») также под учетной записью администратора.</w:delText>
        </w:r>
      </w:del>
      <w:ins w:id="68" w:author="Остапенко Ю.Д." w:date="2020-04-22T19:58:00Z">
        <w:r w:rsidR="00ED4184">
          <w:rPr>
            <w:sz w:val="24"/>
            <w:szCs w:val="24"/>
          </w:rPr>
          <w:t xml:space="preserve">После </w:t>
        </w:r>
      </w:ins>
      <w:ins w:id="69" w:author="Остапенко Ю.Д." w:date="2020-04-22T20:00:00Z">
        <w:r w:rsidR="00ED4184">
          <w:rPr>
            <w:sz w:val="24"/>
            <w:szCs w:val="24"/>
          </w:rPr>
          <w:t>успешной авторизации</w:t>
        </w:r>
      </w:ins>
      <w:ins w:id="70" w:author="Остапенко Ю.Д." w:date="2020-04-22T19:59:00Z">
        <w:r w:rsidR="00ED4184">
          <w:rPr>
            <w:sz w:val="24"/>
            <w:szCs w:val="24"/>
          </w:rPr>
          <w:t xml:space="preserve"> в СУЗ в</w:t>
        </w:r>
      </w:ins>
    </w:p>
    <w:p w14:paraId="6C8807D0" w14:textId="77777777" w:rsidR="00926E1B" w:rsidRDefault="007725F4">
      <w:pPr>
        <w:pStyle w:val="ab"/>
        <w:numPr>
          <w:ilvl w:val="0"/>
          <w:numId w:val="1"/>
        </w:numPr>
        <w:jc w:val="both"/>
        <w:rPr>
          <w:ins w:id="71" w:author="Остапенко Ю.Д." w:date="2020-04-23T18:29:00Z"/>
          <w:sz w:val="24"/>
          <w:szCs w:val="24"/>
        </w:rPr>
      </w:pPr>
      <w:del w:id="72" w:author="Остапенко Ю.Д." w:date="2020-04-22T19:59:00Z">
        <w:r w:rsidRPr="00ED4184" w:rsidDel="00ED4184">
          <w:rPr>
            <w:sz w:val="24"/>
            <w:szCs w:val="24"/>
            <w:rPrChange w:id="73" w:author="Остапенко Ю.Д." w:date="2020-04-22T19:59:00Z">
              <w:rPr/>
            </w:rPrChange>
          </w:rPr>
          <w:delText>В</w:delText>
        </w:r>
      </w:del>
      <w:r w:rsidRPr="00ED4184">
        <w:rPr>
          <w:sz w:val="24"/>
          <w:szCs w:val="24"/>
          <w:rPrChange w:id="74" w:author="Остапенко Ю.Д." w:date="2020-04-22T19:59:00Z">
            <w:rPr/>
          </w:rPrChange>
        </w:rPr>
        <w:t>ам необходимо перейти в раздел «Устройства» (кнопка расположена в боковом меню с</w:t>
      </w:r>
      <w:r w:rsidR="00BD3814" w:rsidRPr="00ED4184">
        <w:rPr>
          <w:sz w:val="24"/>
          <w:szCs w:val="24"/>
          <w:rPrChange w:id="75" w:author="Остапенко Ю.Д." w:date="2020-04-22T19:59:00Z">
            <w:rPr/>
          </w:rPrChange>
        </w:rPr>
        <w:t>лева</w:t>
      </w:r>
      <w:r w:rsidRPr="00ED4184">
        <w:rPr>
          <w:sz w:val="24"/>
          <w:szCs w:val="24"/>
          <w:rPrChange w:id="76" w:author="Остапенко Ю.Д." w:date="2020-04-22T19:59:00Z">
            <w:rPr/>
          </w:rPrChange>
        </w:rPr>
        <w:t>).</w:t>
      </w:r>
      <w:ins w:id="77" w:author="Остапенко Ю.Д." w:date="2020-04-23T18:27:00Z">
        <w:r w:rsidR="00926E1B">
          <w:rPr>
            <w:sz w:val="24"/>
            <w:szCs w:val="24"/>
          </w:rPr>
          <w:t xml:space="preserve"> </w:t>
        </w:r>
      </w:ins>
    </w:p>
    <w:p w14:paraId="64B1F510" w14:textId="48EA8F5E" w:rsidR="00C6377C" w:rsidRDefault="00926E1B" w:rsidP="00926E1B">
      <w:pPr>
        <w:pStyle w:val="ab"/>
        <w:jc w:val="both"/>
        <w:rPr>
          <w:ins w:id="78" w:author="Остапенко Ю.Д." w:date="2020-04-23T18:29:00Z"/>
          <w:sz w:val="24"/>
          <w:szCs w:val="24"/>
        </w:rPr>
      </w:pPr>
      <w:ins w:id="79" w:author="Остапенко Ю.Д." w:date="2020-04-23T18:27:00Z">
        <w:r>
          <w:rPr>
            <w:sz w:val="24"/>
            <w:szCs w:val="24"/>
          </w:rPr>
          <w:t xml:space="preserve">Данный раздел доступен </w:t>
        </w:r>
        <w:r w:rsidRPr="00926E1B">
          <w:rPr>
            <w:sz w:val="24"/>
            <w:szCs w:val="24"/>
          </w:rPr>
          <w:t xml:space="preserve">для </w:t>
        </w:r>
        <w:r w:rsidRPr="00926E1B">
          <w:rPr>
            <w:b/>
            <w:bCs/>
            <w:sz w:val="24"/>
            <w:szCs w:val="24"/>
            <w:rPrChange w:id="80" w:author="Остапенко Ю.Д." w:date="2020-04-23T18:30:00Z">
              <w:rPr>
                <w:sz w:val="24"/>
                <w:szCs w:val="24"/>
              </w:rPr>
            </w:rPrChange>
          </w:rPr>
          <w:t>просмотра</w:t>
        </w:r>
        <w:r>
          <w:rPr>
            <w:sz w:val="24"/>
            <w:szCs w:val="24"/>
          </w:rPr>
          <w:t xml:space="preserve"> </w:t>
        </w:r>
      </w:ins>
      <w:ins w:id="81" w:author="Остапенко Ю.Д." w:date="2020-04-23T18:28:00Z">
        <w:r>
          <w:rPr>
            <w:sz w:val="24"/>
            <w:szCs w:val="24"/>
          </w:rPr>
          <w:t xml:space="preserve">всем </w:t>
        </w:r>
      </w:ins>
      <w:ins w:id="82" w:author="Остапенко Ю.Д." w:date="2020-04-23T18:29:00Z">
        <w:r>
          <w:rPr>
            <w:sz w:val="24"/>
            <w:szCs w:val="24"/>
          </w:rPr>
          <w:t>пользователей участников</w:t>
        </w:r>
      </w:ins>
      <w:ins w:id="83" w:author="Остапенко Ю.Д." w:date="2020-04-23T18:28:00Z">
        <w:r>
          <w:rPr>
            <w:sz w:val="24"/>
            <w:szCs w:val="24"/>
          </w:rPr>
          <w:t xml:space="preserve"> товарн</w:t>
        </w:r>
      </w:ins>
      <w:ins w:id="84" w:author="Остапенко Ю.Д." w:date="2020-04-23T18:29:00Z">
        <w:r>
          <w:rPr>
            <w:sz w:val="24"/>
            <w:szCs w:val="24"/>
          </w:rPr>
          <w:t>о</w:t>
        </w:r>
      </w:ins>
      <w:ins w:id="85" w:author="Остапенко Ю.Д." w:date="2020-04-23T18:28:00Z">
        <w:r>
          <w:rPr>
            <w:sz w:val="24"/>
            <w:szCs w:val="24"/>
          </w:rPr>
          <w:t>й группы «Лекарственные препараты для медицинского применения».</w:t>
        </w:r>
      </w:ins>
      <w:ins w:id="86" w:author="Остапенко Ю.Д." w:date="2020-04-23T18:30:00Z">
        <w:r>
          <w:rPr>
            <w:sz w:val="24"/>
            <w:szCs w:val="24"/>
          </w:rPr>
          <w:t xml:space="preserve"> Для </w:t>
        </w:r>
        <w:r w:rsidRPr="00926E1B">
          <w:rPr>
            <w:b/>
            <w:bCs/>
            <w:sz w:val="24"/>
            <w:szCs w:val="24"/>
            <w:rPrChange w:id="87" w:author="Остапенко Ю.Д." w:date="2020-04-23T18:30:00Z">
              <w:rPr>
                <w:sz w:val="24"/>
                <w:szCs w:val="24"/>
              </w:rPr>
            </w:rPrChange>
          </w:rPr>
          <w:t>редактирования</w:t>
        </w:r>
        <w:r>
          <w:rPr>
            <w:sz w:val="24"/>
            <w:szCs w:val="24"/>
          </w:rPr>
          <w:t xml:space="preserve"> пользователям с ролью «Администратор».</w:t>
        </w:r>
      </w:ins>
    </w:p>
    <w:p w14:paraId="6C658DE1" w14:textId="7AE41DBA" w:rsidR="00926E1B" w:rsidRPr="00ED4184" w:rsidRDefault="00926E1B" w:rsidP="00926E1B">
      <w:pPr>
        <w:pStyle w:val="ab"/>
        <w:jc w:val="both"/>
        <w:rPr>
          <w:sz w:val="24"/>
          <w:szCs w:val="24"/>
          <w:rPrChange w:id="88" w:author="Остапенко Ю.Д." w:date="2020-04-22T19:59:00Z">
            <w:rPr/>
          </w:rPrChange>
        </w:rPr>
      </w:pPr>
      <w:ins w:id="89" w:author="Остапенко Ю.Д." w:date="2020-04-23T18:29:00Z">
        <w:r>
          <w:rPr>
            <w:sz w:val="24"/>
            <w:szCs w:val="24"/>
          </w:rPr>
          <w:t xml:space="preserve">Для иных товарных группы данный раздел </w:t>
        </w:r>
      </w:ins>
      <w:ins w:id="90" w:author="Остапенко Ю.Д." w:date="2020-04-23T18:33:00Z">
        <w:r w:rsidR="007110E1">
          <w:rPr>
            <w:sz w:val="24"/>
            <w:szCs w:val="24"/>
          </w:rPr>
          <w:t xml:space="preserve">для просмотра и редактирования </w:t>
        </w:r>
      </w:ins>
      <w:ins w:id="91" w:author="Остапенко Ю.Д." w:date="2020-04-23T18:29:00Z">
        <w:r>
          <w:rPr>
            <w:sz w:val="24"/>
            <w:szCs w:val="24"/>
          </w:rPr>
          <w:t xml:space="preserve">доступен только пользователям с </w:t>
        </w:r>
      </w:ins>
      <w:ins w:id="92" w:author="Остапенко Ю.Д." w:date="2020-04-23T18:30:00Z">
        <w:r>
          <w:rPr>
            <w:sz w:val="24"/>
            <w:szCs w:val="24"/>
          </w:rPr>
          <w:t>р</w:t>
        </w:r>
      </w:ins>
      <w:ins w:id="93" w:author="Остапенко Ю.Д." w:date="2020-04-23T18:29:00Z">
        <w:r>
          <w:rPr>
            <w:sz w:val="24"/>
            <w:szCs w:val="24"/>
          </w:rPr>
          <w:t>олью «Администратор».</w:t>
        </w:r>
      </w:ins>
    </w:p>
    <w:p w14:paraId="73946532" w14:textId="6E0E3B5C" w:rsidR="00A100BD" w:rsidRPr="009F2C7D" w:rsidRDefault="007725F4" w:rsidP="007725F4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3081E8D" wp14:editId="782831A5">
            <wp:extent cx="1264595" cy="5508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1-31 в 17.24.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355" cy="55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E73A" w14:textId="038FA77C" w:rsidR="007725F4" w:rsidRPr="007725F4" w:rsidRDefault="007725F4" w:rsidP="007725F4">
      <w:pPr>
        <w:pStyle w:val="ab"/>
        <w:numPr>
          <w:ilvl w:val="0"/>
          <w:numId w:val="1"/>
        </w:numPr>
        <w:jc w:val="both"/>
        <w:rPr>
          <w:sz w:val="24"/>
          <w:szCs w:val="24"/>
        </w:rPr>
      </w:pPr>
      <w:r w:rsidRPr="007725F4">
        <w:rPr>
          <w:sz w:val="24"/>
          <w:szCs w:val="24"/>
        </w:rPr>
        <w:t>Перейдя в раздел «Устройства»</w:t>
      </w:r>
      <w:r>
        <w:rPr>
          <w:sz w:val="24"/>
          <w:szCs w:val="24"/>
        </w:rPr>
        <w:t xml:space="preserve"> вы сможете увидеть весь список клиентских устройств участника.</w:t>
      </w:r>
    </w:p>
    <w:p w14:paraId="7501F542" w14:textId="71B9E92C" w:rsidR="007725F4" w:rsidRPr="00865A36" w:rsidRDefault="007725F4" w:rsidP="007725F4">
      <w:pPr>
        <w:pStyle w:val="ab"/>
        <w:jc w:val="both"/>
        <w:rPr>
          <w:b/>
          <w:sz w:val="24"/>
          <w:szCs w:val="24"/>
        </w:rPr>
      </w:pPr>
      <w:r w:rsidRPr="00A100BD">
        <w:rPr>
          <w:b/>
          <w:sz w:val="24"/>
          <w:szCs w:val="24"/>
        </w:rPr>
        <w:t xml:space="preserve">В верхнем правом углу вы можете просмотреть </w:t>
      </w:r>
      <w:r w:rsidRPr="00A100BD">
        <w:rPr>
          <w:b/>
          <w:sz w:val="24"/>
          <w:szCs w:val="24"/>
          <w:lang w:val="en-US"/>
        </w:rPr>
        <w:t>OMS</w:t>
      </w:r>
      <w:r w:rsidRPr="00A100BD">
        <w:rPr>
          <w:b/>
          <w:sz w:val="24"/>
          <w:szCs w:val="24"/>
        </w:rPr>
        <w:t xml:space="preserve"> </w:t>
      </w:r>
      <w:r w:rsidRPr="00A100BD">
        <w:rPr>
          <w:b/>
          <w:sz w:val="24"/>
          <w:szCs w:val="24"/>
          <w:lang w:val="en-US"/>
        </w:rPr>
        <w:t>ID</w:t>
      </w:r>
      <w:r w:rsidRPr="00A100BD">
        <w:rPr>
          <w:b/>
          <w:sz w:val="24"/>
          <w:szCs w:val="24"/>
        </w:rPr>
        <w:t xml:space="preserve"> (у каждого участника он разный).</w:t>
      </w:r>
      <w:ins w:id="94" w:author="Остапенко Ю.Д." w:date="2020-04-23T12:45:00Z">
        <w:r w:rsidR="00865A36">
          <w:rPr>
            <w:b/>
            <w:sz w:val="24"/>
            <w:szCs w:val="24"/>
          </w:rPr>
          <w:t xml:space="preserve"> Также </w:t>
        </w:r>
        <w:r w:rsidR="00865A36" w:rsidRPr="00A100BD">
          <w:rPr>
            <w:b/>
            <w:sz w:val="24"/>
            <w:szCs w:val="24"/>
            <w:lang w:val="en-US"/>
          </w:rPr>
          <w:t>OMS</w:t>
        </w:r>
        <w:r w:rsidR="00865A36" w:rsidRPr="00A100BD">
          <w:rPr>
            <w:b/>
            <w:sz w:val="24"/>
            <w:szCs w:val="24"/>
          </w:rPr>
          <w:t xml:space="preserve"> </w:t>
        </w:r>
        <w:r w:rsidR="00865A36" w:rsidRPr="00A100BD">
          <w:rPr>
            <w:b/>
            <w:sz w:val="24"/>
            <w:szCs w:val="24"/>
            <w:lang w:val="en-US"/>
          </w:rPr>
          <w:t>ID</w:t>
        </w:r>
        <w:r w:rsidR="00865A36">
          <w:rPr>
            <w:b/>
            <w:sz w:val="24"/>
            <w:szCs w:val="24"/>
          </w:rPr>
          <w:t xml:space="preserve"> доступен для просмотра в профиле участника.</w:t>
        </w:r>
      </w:ins>
    </w:p>
    <w:p w14:paraId="6041CD48" w14:textId="3918F65F" w:rsidR="004F76BC" w:rsidRDefault="00103537" w:rsidP="004F76BC">
      <w:pPr>
        <w:pStyle w:val="ab"/>
        <w:jc w:val="both"/>
        <w:rPr>
          <w:b/>
          <w:sz w:val="24"/>
          <w:szCs w:val="24"/>
        </w:rPr>
      </w:pPr>
      <w:r w:rsidRPr="004F76BC">
        <w:rPr>
          <w:b/>
          <w:sz w:val="24"/>
          <w:szCs w:val="24"/>
          <w:lang w:val="en-US"/>
        </w:rPr>
        <w:t>clientToken</w:t>
      </w:r>
      <w:r w:rsidRPr="004F76BC">
        <w:rPr>
          <w:b/>
          <w:sz w:val="24"/>
          <w:szCs w:val="24"/>
        </w:rPr>
        <w:t xml:space="preserve"> указан в поле «Токен»</w:t>
      </w:r>
      <w:r w:rsidR="004F76BC" w:rsidRPr="004F76BC">
        <w:rPr>
          <w:b/>
          <w:sz w:val="24"/>
          <w:szCs w:val="24"/>
        </w:rPr>
        <w:t xml:space="preserve"> (</w:t>
      </w:r>
      <w:r w:rsidR="004F76BC" w:rsidRPr="00A100BD">
        <w:rPr>
          <w:b/>
          <w:sz w:val="24"/>
          <w:szCs w:val="24"/>
        </w:rPr>
        <w:t>у каждого у</w:t>
      </w:r>
      <w:r w:rsidR="004F76BC">
        <w:rPr>
          <w:b/>
          <w:sz w:val="24"/>
          <w:szCs w:val="24"/>
        </w:rPr>
        <w:t>стройства</w:t>
      </w:r>
      <w:r w:rsidR="004F76BC" w:rsidRPr="00A100BD">
        <w:rPr>
          <w:b/>
          <w:sz w:val="24"/>
          <w:szCs w:val="24"/>
        </w:rPr>
        <w:t xml:space="preserve"> он разный).</w:t>
      </w:r>
    </w:p>
    <w:p w14:paraId="0DB06871" w14:textId="3CADF41A" w:rsidR="007725F4" w:rsidRPr="00A100BD" w:rsidRDefault="007725F4" w:rsidP="007725F4">
      <w:pPr>
        <w:pStyle w:val="ab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87A5306" wp14:editId="6CB5C760">
            <wp:extent cx="5779518" cy="15772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1-31 в 17.09.3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344" cy="157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E6FA" w14:textId="77777777" w:rsidR="004F76BC" w:rsidRDefault="004F76BC" w:rsidP="00103537">
      <w:pPr>
        <w:pStyle w:val="ab"/>
        <w:jc w:val="both"/>
        <w:rPr>
          <w:sz w:val="24"/>
          <w:szCs w:val="24"/>
        </w:rPr>
      </w:pPr>
    </w:p>
    <w:p w14:paraId="5CB1657D" w14:textId="01199F85" w:rsidR="00103537" w:rsidRPr="00926E1B" w:rsidRDefault="004F76BC" w:rsidP="00103537">
      <w:pPr>
        <w:pStyle w:val="ab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в </w:t>
      </w:r>
      <w:r w:rsidR="00BD3814">
        <w:rPr>
          <w:sz w:val="24"/>
          <w:szCs w:val="24"/>
        </w:rPr>
        <w:t>разделе</w:t>
      </w:r>
      <w:r>
        <w:rPr>
          <w:sz w:val="24"/>
          <w:szCs w:val="24"/>
        </w:rPr>
        <w:t xml:space="preserve"> «</w:t>
      </w:r>
      <w:r w:rsidR="00BD3814">
        <w:rPr>
          <w:sz w:val="24"/>
          <w:szCs w:val="24"/>
        </w:rPr>
        <w:t>У</w:t>
      </w:r>
      <w:r>
        <w:rPr>
          <w:sz w:val="24"/>
          <w:szCs w:val="24"/>
        </w:rPr>
        <w:t>стройства» не перечислено ни одного устройства – вы можете добавить его самостоятельно.</w:t>
      </w:r>
      <w:ins w:id="95" w:author="Остапенко Ю.Д." w:date="2020-04-23T12:46:00Z">
        <w:r w:rsidR="00865A36">
          <w:rPr>
            <w:sz w:val="24"/>
            <w:szCs w:val="24"/>
          </w:rPr>
          <w:t xml:space="preserve"> </w:t>
        </w:r>
      </w:ins>
      <w:del w:id="96" w:author="Остапенко Ю.Д." w:date="2020-04-23T18:33:00Z">
        <w:r w:rsidR="002D1265" w:rsidDel="007110E1">
          <w:rPr>
            <w:sz w:val="24"/>
            <w:szCs w:val="24"/>
          </w:rPr>
          <w:delText xml:space="preserve"> </w:delText>
        </w:r>
      </w:del>
    </w:p>
    <w:p w14:paraId="5C5D5E62" w14:textId="77777777" w:rsidR="004F76BC" w:rsidRDefault="004F76BC" w:rsidP="00103537">
      <w:pPr>
        <w:pStyle w:val="ab"/>
        <w:jc w:val="both"/>
        <w:rPr>
          <w:sz w:val="24"/>
          <w:szCs w:val="24"/>
        </w:rPr>
      </w:pPr>
    </w:p>
    <w:p w14:paraId="77AEAAD0" w14:textId="7D22412F" w:rsidR="00337537" w:rsidRPr="00A100BD" w:rsidRDefault="00C6377C" w:rsidP="00A100BD">
      <w:pPr>
        <w:pStyle w:val="ab"/>
        <w:numPr>
          <w:ilvl w:val="0"/>
          <w:numId w:val="1"/>
        </w:numPr>
        <w:jc w:val="both"/>
        <w:rPr>
          <w:sz w:val="24"/>
          <w:szCs w:val="24"/>
        </w:rPr>
      </w:pPr>
      <w:r w:rsidRPr="00A100BD">
        <w:rPr>
          <w:sz w:val="24"/>
          <w:szCs w:val="24"/>
        </w:rPr>
        <w:t xml:space="preserve">Для </w:t>
      </w:r>
      <w:r w:rsidR="004F76BC">
        <w:rPr>
          <w:sz w:val="24"/>
          <w:szCs w:val="24"/>
        </w:rPr>
        <w:t>добавления нового устройства</w:t>
      </w:r>
      <w:r w:rsidR="00A100BD">
        <w:rPr>
          <w:sz w:val="24"/>
          <w:szCs w:val="24"/>
        </w:rPr>
        <w:t xml:space="preserve"> </w:t>
      </w:r>
      <w:r w:rsidR="00ED6181" w:rsidRPr="00A100BD">
        <w:rPr>
          <w:sz w:val="24"/>
          <w:szCs w:val="24"/>
        </w:rPr>
        <w:t>необходимо нажать</w:t>
      </w:r>
      <w:r w:rsidR="00401AD8" w:rsidRPr="00A100BD">
        <w:rPr>
          <w:sz w:val="24"/>
          <w:szCs w:val="24"/>
        </w:rPr>
        <w:t xml:space="preserve"> </w:t>
      </w:r>
      <w:r w:rsidR="004F76BC">
        <w:rPr>
          <w:sz w:val="24"/>
          <w:szCs w:val="24"/>
        </w:rPr>
        <w:t xml:space="preserve">на кнопку </w:t>
      </w:r>
      <w:r w:rsidR="00401AD8" w:rsidRPr="00A100BD">
        <w:rPr>
          <w:sz w:val="24"/>
          <w:szCs w:val="24"/>
        </w:rPr>
        <w:t>“</w:t>
      </w:r>
      <w:r w:rsidR="006174A0">
        <w:rPr>
          <w:sz w:val="24"/>
          <w:szCs w:val="24"/>
        </w:rPr>
        <w:t>Создать</w:t>
      </w:r>
      <w:r w:rsidR="00401AD8" w:rsidRPr="00A100BD">
        <w:rPr>
          <w:sz w:val="24"/>
          <w:szCs w:val="24"/>
        </w:rPr>
        <w:t xml:space="preserve"> устройство”</w:t>
      </w:r>
      <w:r w:rsidR="006174A0">
        <w:rPr>
          <w:sz w:val="24"/>
          <w:szCs w:val="24"/>
        </w:rPr>
        <w:t xml:space="preserve"> в левом верхнем углу экрана</w:t>
      </w:r>
      <w:r w:rsidR="00401AD8" w:rsidRPr="00A100BD">
        <w:rPr>
          <w:sz w:val="24"/>
          <w:szCs w:val="24"/>
        </w:rPr>
        <w:t>.</w:t>
      </w:r>
    </w:p>
    <w:p w14:paraId="477D09B6" w14:textId="786A9ED2" w:rsidR="00337537" w:rsidRPr="009F2C7D" w:rsidRDefault="006174A0" w:rsidP="006174A0">
      <w:pPr>
        <w:ind w:left="709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5BD504" wp14:editId="4DDAAB0B">
            <wp:extent cx="2192777" cy="774563"/>
            <wp:effectExtent l="0" t="0" r="444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1-31 в 18.03.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777" cy="7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6CD1" w14:textId="77777777" w:rsidR="006174A0" w:rsidRDefault="00A100BD" w:rsidP="00A100BD">
      <w:pPr>
        <w:pStyle w:val="ab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clientToken</w:t>
      </w:r>
      <w:r>
        <w:rPr>
          <w:sz w:val="24"/>
          <w:szCs w:val="24"/>
        </w:rPr>
        <w:t xml:space="preserve"> генерируется </w:t>
      </w:r>
      <w:r w:rsidR="00337537" w:rsidRPr="00A100BD">
        <w:rPr>
          <w:sz w:val="24"/>
          <w:szCs w:val="24"/>
        </w:rPr>
        <w:t>автоматически</w:t>
      </w:r>
      <w:r w:rsidR="006174A0">
        <w:rPr>
          <w:sz w:val="24"/>
          <w:szCs w:val="24"/>
        </w:rPr>
        <w:t xml:space="preserve"> после создания устройства.</w:t>
      </w:r>
    </w:p>
    <w:p w14:paraId="5C46608A" w14:textId="53E6D631" w:rsidR="00A100BD" w:rsidRDefault="006174A0" w:rsidP="006174A0">
      <w:pPr>
        <w:pStyle w:val="ab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A100BD">
        <w:rPr>
          <w:sz w:val="24"/>
          <w:szCs w:val="24"/>
        </w:rPr>
        <w:t xml:space="preserve">оле «Токен» </w:t>
      </w:r>
      <w:r>
        <w:rPr>
          <w:sz w:val="24"/>
          <w:szCs w:val="24"/>
        </w:rPr>
        <w:t xml:space="preserve">в списке клиентских устройств </w:t>
      </w:r>
      <w:r w:rsidR="00A100BD">
        <w:rPr>
          <w:sz w:val="24"/>
          <w:szCs w:val="24"/>
        </w:rPr>
        <w:t xml:space="preserve">так же заполняется автоматически значением сгенерированного </w:t>
      </w:r>
      <w:r w:rsidR="00A100BD">
        <w:rPr>
          <w:sz w:val="24"/>
          <w:szCs w:val="24"/>
          <w:lang w:val="en-US"/>
        </w:rPr>
        <w:t>clientToken</w:t>
      </w:r>
      <w:r>
        <w:rPr>
          <w:sz w:val="24"/>
          <w:szCs w:val="24"/>
        </w:rPr>
        <w:t>, его значение изменить нельзя.</w:t>
      </w:r>
    </w:p>
    <w:p w14:paraId="55FA234D" w14:textId="77777777" w:rsidR="00135E8E" w:rsidRDefault="00A100BD" w:rsidP="00A100BD">
      <w:pPr>
        <w:pStyle w:val="ab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поле «Тип» необходимо </w:t>
      </w:r>
      <w:r w:rsidR="00337537" w:rsidRPr="00A100BD">
        <w:rPr>
          <w:sz w:val="24"/>
          <w:szCs w:val="24"/>
        </w:rPr>
        <w:t>вы</w:t>
      </w:r>
      <w:r>
        <w:rPr>
          <w:sz w:val="24"/>
          <w:szCs w:val="24"/>
        </w:rPr>
        <w:t>брать</w:t>
      </w:r>
      <w:r w:rsidR="00337537" w:rsidRPr="00A100BD">
        <w:rPr>
          <w:sz w:val="24"/>
          <w:szCs w:val="24"/>
        </w:rPr>
        <w:t xml:space="preserve"> </w:t>
      </w:r>
      <w:r w:rsidR="00135E8E">
        <w:rPr>
          <w:sz w:val="24"/>
          <w:szCs w:val="24"/>
        </w:rPr>
        <w:t>значение</w:t>
      </w:r>
      <w:r w:rsidR="00135E8E" w:rsidRPr="00135E8E">
        <w:rPr>
          <w:sz w:val="24"/>
          <w:szCs w:val="24"/>
        </w:rPr>
        <w:t xml:space="preserve"> </w:t>
      </w:r>
      <w:r w:rsidR="00135E8E">
        <w:rPr>
          <w:sz w:val="24"/>
          <w:szCs w:val="24"/>
        </w:rPr>
        <w:t>«</w:t>
      </w:r>
      <w:r w:rsidR="00337537" w:rsidRPr="00A100BD">
        <w:rPr>
          <w:sz w:val="24"/>
          <w:szCs w:val="24"/>
        </w:rPr>
        <w:t>АСУ ТП</w:t>
      </w:r>
      <w:r w:rsidR="00135E8E">
        <w:rPr>
          <w:sz w:val="24"/>
          <w:szCs w:val="24"/>
        </w:rPr>
        <w:t>».</w:t>
      </w:r>
    </w:p>
    <w:p w14:paraId="6FA72BEF" w14:textId="77777777" w:rsidR="006174A0" w:rsidRDefault="00135E8E" w:rsidP="006174A0">
      <w:pPr>
        <w:pStyle w:val="ab"/>
        <w:jc w:val="both"/>
        <w:rPr>
          <w:sz w:val="24"/>
          <w:szCs w:val="24"/>
        </w:rPr>
      </w:pPr>
      <w:r>
        <w:rPr>
          <w:sz w:val="24"/>
          <w:szCs w:val="24"/>
        </w:rPr>
        <w:t>В поле «</w:t>
      </w:r>
      <w:r w:rsidR="00E04352" w:rsidRPr="00A100BD">
        <w:rPr>
          <w:sz w:val="24"/>
          <w:szCs w:val="24"/>
        </w:rPr>
        <w:t>Режим отправки отчетов</w:t>
      </w:r>
      <w:r>
        <w:rPr>
          <w:sz w:val="24"/>
          <w:szCs w:val="24"/>
        </w:rPr>
        <w:t>»</w:t>
      </w:r>
      <w:r w:rsidR="00E04352" w:rsidRPr="00A100BD">
        <w:rPr>
          <w:sz w:val="24"/>
          <w:szCs w:val="24"/>
        </w:rPr>
        <w:t xml:space="preserve"> </w:t>
      </w:r>
      <w:r w:rsidR="00103537">
        <w:rPr>
          <w:sz w:val="24"/>
          <w:szCs w:val="24"/>
        </w:rPr>
        <w:t xml:space="preserve">необходимо </w:t>
      </w:r>
      <w:r w:rsidR="00103537" w:rsidRPr="00A100BD">
        <w:rPr>
          <w:sz w:val="24"/>
          <w:szCs w:val="24"/>
        </w:rPr>
        <w:t>вы</w:t>
      </w:r>
      <w:r w:rsidR="00103537">
        <w:rPr>
          <w:sz w:val="24"/>
          <w:szCs w:val="24"/>
        </w:rPr>
        <w:t>брать</w:t>
      </w:r>
      <w:r w:rsidR="00103537" w:rsidRPr="00A100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r w:rsidR="00E04352" w:rsidRPr="00A100BD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 w:rsidR="00E04352" w:rsidRPr="00A100BD">
        <w:rPr>
          <w:sz w:val="24"/>
          <w:szCs w:val="24"/>
        </w:rPr>
        <w:t>Автоматический</w:t>
      </w:r>
      <w:r>
        <w:rPr>
          <w:sz w:val="24"/>
          <w:szCs w:val="24"/>
        </w:rPr>
        <w:t>»</w:t>
      </w:r>
      <w:r w:rsidR="006174A0">
        <w:rPr>
          <w:sz w:val="24"/>
          <w:szCs w:val="24"/>
        </w:rPr>
        <w:t>.</w:t>
      </w:r>
    </w:p>
    <w:p w14:paraId="00F013DA" w14:textId="5A68558F" w:rsidR="00103537" w:rsidRDefault="00E04352" w:rsidP="006174A0">
      <w:pPr>
        <w:pStyle w:val="ab"/>
        <w:jc w:val="both"/>
        <w:rPr>
          <w:sz w:val="24"/>
          <w:szCs w:val="24"/>
        </w:rPr>
      </w:pPr>
      <w:r w:rsidRPr="009F2C7D">
        <w:rPr>
          <w:sz w:val="24"/>
          <w:szCs w:val="24"/>
        </w:rPr>
        <w:t xml:space="preserve">Наименование указывается произвольно. </w:t>
      </w:r>
    </w:p>
    <w:p w14:paraId="102D2E63" w14:textId="3E048BFE" w:rsidR="00E41887" w:rsidRDefault="006174A0" w:rsidP="006174A0">
      <w:pPr>
        <w:ind w:left="709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D520023" wp14:editId="2B570ADF">
            <wp:extent cx="5570774" cy="174537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01-31 в 18.04.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74" cy="174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CD01" w14:textId="77777777" w:rsidR="00564F3C" w:rsidRDefault="006174A0" w:rsidP="006174A0">
      <w:pPr>
        <w:pStyle w:val="ab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После заполнения формы нового устройства – необходимо нажать на кнопку «Создать».</w:t>
      </w:r>
      <w:r w:rsidR="00564F3C">
        <w:rPr>
          <w:sz w:val="24"/>
          <w:szCs w:val="24"/>
        </w:rPr>
        <w:t xml:space="preserve"> </w:t>
      </w:r>
    </w:p>
    <w:p w14:paraId="184B75B5" w14:textId="754E4F4D" w:rsidR="00564F3C" w:rsidRDefault="00564F3C" w:rsidP="00564F3C">
      <w:pPr>
        <w:pStyle w:val="ab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45360E" wp14:editId="0A96A31E">
            <wp:extent cx="2556429" cy="8255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01-31 в 18.08.3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128" cy="82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76F9" w14:textId="4FFC6C12" w:rsidR="006174A0" w:rsidRDefault="00564F3C" w:rsidP="00564F3C">
      <w:pPr>
        <w:pStyle w:val="ab"/>
        <w:jc w:val="both"/>
        <w:rPr>
          <w:sz w:val="24"/>
          <w:szCs w:val="24"/>
        </w:rPr>
      </w:pPr>
      <w:r>
        <w:rPr>
          <w:sz w:val="24"/>
          <w:szCs w:val="24"/>
        </w:rPr>
        <w:t>Созданное устройство отобразится в списке клиентских устройств (см. иллюстрацию к п.3).</w:t>
      </w:r>
    </w:p>
    <w:p w14:paraId="621FFBD5" w14:textId="77777777" w:rsidR="00564F3C" w:rsidRDefault="00564F3C" w:rsidP="00564F3C">
      <w:pPr>
        <w:pStyle w:val="ab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Устройство можно удалить, для этого необходимо нажать на кнопку с тремя точками в строке устройства и нажать на кнопку «Удалить».</w:t>
      </w:r>
    </w:p>
    <w:p w14:paraId="106E6710" w14:textId="72D53E3D" w:rsidR="00564F3C" w:rsidRDefault="00564F3C" w:rsidP="00564F3C">
      <w:pPr>
        <w:pStyle w:val="ab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C19049" wp14:editId="55E8ECF9">
            <wp:extent cx="1880951" cy="110205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0-01-31 в 18.19.0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951" cy="11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74BB" w14:textId="77777777" w:rsidR="00564F3C" w:rsidRDefault="00564F3C" w:rsidP="00564F3C">
      <w:pPr>
        <w:pStyle w:val="ab"/>
        <w:jc w:val="both"/>
        <w:rPr>
          <w:sz w:val="24"/>
          <w:szCs w:val="24"/>
        </w:rPr>
      </w:pPr>
    </w:p>
    <w:p w14:paraId="21CAD4E5" w14:textId="56390C4B" w:rsidR="00564F3C" w:rsidRDefault="00564F3C" w:rsidP="00564F3C">
      <w:pPr>
        <w:pStyle w:val="ab"/>
        <w:jc w:val="both"/>
        <w:rPr>
          <w:sz w:val="24"/>
          <w:szCs w:val="24"/>
        </w:rPr>
      </w:pPr>
      <w:r>
        <w:rPr>
          <w:sz w:val="24"/>
          <w:szCs w:val="24"/>
        </w:rPr>
        <w:t>Удаление необходимо подтвердить в диалоговом окне.</w:t>
      </w:r>
    </w:p>
    <w:p w14:paraId="468FCF99" w14:textId="4C068006" w:rsidR="00564F3C" w:rsidRPr="006174A0" w:rsidRDefault="00564F3C" w:rsidP="00564F3C">
      <w:pPr>
        <w:pStyle w:val="ab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6A4BB5" wp14:editId="3B44B74E">
            <wp:extent cx="3211208" cy="1551569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0-01-31 в 18.14.5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208" cy="15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F3C" w:rsidRPr="006174A0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41448" w14:textId="77777777" w:rsidR="00173921" w:rsidRDefault="00173921" w:rsidP="009F2C7D">
      <w:pPr>
        <w:spacing w:after="0" w:line="240" w:lineRule="auto"/>
      </w:pPr>
      <w:r>
        <w:separator/>
      </w:r>
    </w:p>
  </w:endnote>
  <w:endnote w:type="continuationSeparator" w:id="0">
    <w:p w14:paraId="02FDD54F" w14:textId="77777777" w:rsidR="00173921" w:rsidRDefault="00173921" w:rsidP="009F2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2A25" w14:textId="77777777" w:rsidR="00173921" w:rsidRDefault="00173921" w:rsidP="009F2C7D">
      <w:pPr>
        <w:spacing w:after="0" w:line="240" w:lineRule="auto"/>
      </w:pPr>
      <w:r>
        <w:separator/>
      </w:r>
    </w:p>
  </w:footnote>
  <w:footnote w:type="continuationSeparator" w:id="0">
    <w:p w14:paraId="06C9B9E6" w14:textId="77777777" w:rsidR="00173921" w:rsidRDefault="00173921" w:rsidP="009F2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792E2" w14:textId="259CFD91" w:rsidR="00306A8C" w:rsidRDefault="00306A8C">
    <w:pPr>
      <w:pStyle w:val="a5"/>
    </w:pPr>
    <w:r w:rsidRPr="00B853C4">
      <w:rPr>
        <w:rFonts w:ascii="Times New Roman" w:eastAsia="Times New Roman" w:hAnsi="Times New Roman" w:cs="Times New Roman"/>
        <w:noProof/>
        <w:lang w:eastAsia="ru-RU"/>
      </w:rPr>
      <w:drawing>
        <wp:inline distT="0" distB="0" distL="0" distR="0" wp14:anchorId="12B86158" wp14:editId="467B3340">
          <wp:extent cx="1926077" cy="388202"/>
          <wp:effectExtent l="0" t="0" r="4445" b="5715"/>
          <wp:docPr id="1240834177" name="Рисунок 12408341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2569" cy="4016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052"/>
    <w:multiLevelType w:val="hybridMultilevel"/>
    <w:tmpl w:val="FAAAD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AB"/>
    <w:rsid w:val="000845B6"/>
    <w:rsid w:val="0008648D"/>
    <w:rsid w:val="00103537"/>
    <w:rsid w:val="00135E8E"/>
    <w:rsid w:val="00173921"/>
    <w:rsid w:val="002769EB"/>
    <w:rsid w:val="002D1265"/>
    <w:rsid w:val="00306A8C"/>
    <w:rsid w:val="00337537"/>
    <w:rsid w:val="00374025"/>
    <w:rsid w:val="00401AD8"/>
    <w:rsid w:val="004F76BC"/>
    <w:rsid w:val="005144C6"/>
    <w:rsid w:val="00564F3C"/>
    <w:rsid w:val="005F3577"/>
    <w:rsid w:val="006174A0"/>
    <w:rsid w:val="006F62CD"/>
    <w:rsid w:val="006F7EBF"/>
    <w:rsid w:val="007110E1"/>
    <w:rsid w:val="007725F4"/>
    <w:rsid w:val="007A22AB"/>
    <w:rsid w:val="007E78C4"/>
    <w:rsid w:val="00865A36"/>
    <w:rsid w:val="008E4665"/>
    <w:rsid w:val="00926E1B"/>
    <w:rsid w:val="009969A4"/>
    <w:rsid w:val="009F2C7D"/>
    <w:rsid w:val="00A100BD"/>
    <w:rsid w:val="00AC47C8"/>
    <w:rsid w:val="00AF11AB"/>
    <w:rsid w:val="00BD3814"/>
    <w:rsid w:val="00C6377C"/>
    <w:rsid w:val="00E04352"/>
    <w:rsid w:val="00E41887"/>
    <w:rsid w:val="00ED4184"/>
    <w:rsid w:val="00ED49CF"/>
    <w:rsid w:val="00ED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9F1834"/>
  <w15:chartTrackingRefBased/>
  <w15:docId w15:val="{C4D8CACB-34BC-4DBA-A6B1-3F9CE58F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18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41887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F2C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2C7D"/>
  </w:style>
  <w:style w:type="paragraph" w:styleId="a7">
    <w:name w:val="footer"/>
    <w:basedOn w:val="a"/>
    <w:link w:val="a8"/>
    <w:uiPriority w:val="99"/>
    <w:unhideWhenUsed/>
    <w:rsid w:val="009F2C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2C7D"/>
  </w:style>
  <w:style w:type="paragraph" w:styleId="a9">
    <w:name w:val="Title"/>
    <w:basedOn w:val="a"/>
    <w:next w:val="a"/>
    <w:link w:val="aa"/>
    <w:uiPriority w:val="10"/>
    <w:qFormat/>
    <w:rsid w:val="009F2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9F2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A1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F1BDF-3D10-AA48-8A26-D8EF81B85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Беда</dc:creator>
  <cp:keywords/>
  <dc:description/>
  <cp:lastModifiedBy>Остапенко Ю.Д.</cp:lastModifiedBy>
  <cp:revision>9</cp:revision>
  <dcterms:created xsi:type="dcterms:W3CDTF">2019-12-04T08:39:00Z</dcterms:created>
  <dcterms:modified xsi:type="dcterms:W3CDTF">2020-04-23T15:41:00Z</dcterms:modified>
</cp:coreProperties>
</file>